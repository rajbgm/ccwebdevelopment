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9A378" w14:textId="097006F9" w:rsidR="00FE14FB" w:rsidRPr="00FE14FB" w:rsidRDefault="00FE14FB" w:rsidP="00F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FB">
        <w:rPr>
          <w:rFonts w:ascii="Times New Roman" w:eastAsia="Times New Roman" w:hAnsi="Times New Roman" w:cs="Times New Roman"/>
          <w:b/>
          <w:bCs/>
          <w:sz w:val="24"/>
          <w:szCs w:val="24"/>
        </w:rPr>
        <w:t>William Havens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br/>
      </w:r>
      <w:r w:rsidR="00EC423D">
        <w:rPr>
          <w:rFonts w:ascii="Times New Roman" w:eastAsia="Times New Roman" w:hAnsi="Times New Roman" w:cs="Times New Roman"/>
          <w:sz w:val="24"/>
          <w:szCs w:val="24"/>
        </w:rPr>
        <w:t>Dresher, PA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EC423D">
        <w:rPr>
          <w:rFonts w:ascii="Times New Roman" w:eastAsia="Times New Roman" w:hAnsi="Times New Roman" w:cs="Times New Roman"/>
          <w:sz w:val="24"/>
          <w:szCs w:val="24"/>
        </w:rPr>
        <w:t>bh2274@yahoo.com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EC423D">
        <w:rPr>
          <w:rFonts w:ascii="Times New Roman" w:eastAsia="Times New Roman" w:hAnsi="Times New Roman" w:cs="Times New Roman"/>
          <w:sz w:val="24"/>
          <w:szCs w:val="24"/>
        </w:rPr>
        <w:t>610-322-4024</w:t>
      </w:r>
    </w:p>
    <w:p w14:paraId="34811EA4" w14:textId="77777777" w:rsidR="00FE14FB" w:rsidRPr="00FE14FB" w:rsidRDefault="00EE5032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B7F6F2">
          <v:rect id="_x0000_i1025" style="width:0;height:1.5pt" o:hralign="center" o:hrstd="t" o:hr="t" fillcolor="#a0a0a0" stroked="f"/>
        </w:pict>
      </w:r>
    </w:p>
    <w:p w14:paraId="588150B8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74028632" w14:textId="5CF93652" w:rsidR="00FE14FB" w:rsidRPr="00EE5032" w:rsidRDefault="00EC423D" w:rsidP="00F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E</w:t>
      </w:r>
      <w:r w:rsidR="00FE14FB" w:rsidRPr="00EE5032">
        <w:rPr>
          <w:rFonts w:ascii="Times New Roman" w:eastAsia="Times New Roman" w:hAnsi="Times New Roman" w:cs="Times New Roman"/>
        </w:rPr>
        <w:t>xtensive experience in clinical research, data management, and quality assurance. Proven expertise in managing complex clinical data, leading quality control processes, and training team members in high-pressure environments. Recognized for meeting critical deadlines, maintaining data integrity, and streamlining clinical trial workflows.</w:t>
      </w:r>
    </w:p>
    <w:p w14:paraId="1FE326D3" w14:textId="77777777" w:rsidR="00FE14FB" w:rsidRPr="00FE14FB" w:rsidRDefault="00EE5032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898D0F">
          <v:rect id="_x0000_i1026" style="width:0;height:1.5pt" o:hralign="center" o:hrstd="t" o:hr="t" fillcolor="#a0a0a0" stroked="f"/>
        </w:pict>
      </w:r>
    </w:p>
    <w:p w14:paraId="68552D77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26BE0CA4" w14:textId="77777777" w:rsidR="00FE14FB" w:rsidRPr="00CF42D5" w:rsidRDefault="00FE14FB" w:rsidP="00FE14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2D5">
        <w:rPr>
          <w:rFonts w:ascii="Times New Roman" w:eastAsia="Times New Roman" w:hAnsi="Times New Roman" w:cs="Times New Roman"/>
          <w:b/>
          <w:bCs/>
          <w:sz w:val="24"/>
          <w:szCs w:val="24"/>
        </w:rPr>
        <w:t>Senior Clinical Data Coordinator</w:t>
      </w:r>
    </w:p>
    <w:p w14:paraId="63F7C452" w14:textId="77777777" w:rsidR="00FE14FB" w:rsidRPr="00CF42D5" w:rsidRDefault="00FE14FB" w:rsidP="00F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D5">
        <w:rPr>
          <w:rFonts w:ascii="Times New Roman" w:eastAsia="Times New Roman" w:hAnsi="Times New Roman" w:cs="Times New Roman"/>
          <w:b/>
          <w:bCs/>
          <w:sz w:val="24"/>
          <w:szCs w:val="24"/>
        </w:rPr>
        <w:t>ICON</w:t>
      </w:r>
      <w:r w:rsidRPr="00CF42D5">
        <w:rPr>
          <w:rFonts w:ascii="Times New Roman" w:eastAsia="Times New Roman" w:hAnsi="Times New Roman" w:cs="Times New Roman"/>
          <w:sz w:val="24"/>
          <w:szCs w:val="24"/>
        </w:rPr>
        <w:t>, Blue Bell, PA</w:t>
      </w:r>
      <w:r w:rsidRPr="00CF42D5">
        <w:rPr>
          <w:rFonts w:ascii="Times New Roman" w:eastAsia="Times New Roman" w:hAnsi="Times New Roman" w:cs="Times New Roman"/>
          <w:sz w:val="24"/>
          <w:szCs w:val="24"/>
        </w:rPr>
        <w:br/>
      </w:r>
      <w:r w:rsidRPr="00CF42D5">
        <w:rPr>
          <w:rFonts w:ascii="Times New Roman" w:eastAsia="Times New Roman" w:hAnsi="Times New Roman" w:cs="Times New Roman"/>
          <w:i/>
          <w:iCs/>
          <w:sz w:val="24"/>
          <w:szCs w:val="24"/>
        </w:rPr>
        <w:t>Nov 2021 – Present</w:t>
      </w:r>
    </w:p>
    <w:p w14:paraId="63B3596A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Conduct high-quality manual data reviews for clinical trials per protocol specifications.</w:t>
      </w:r>
    </w:p>
    <w:p w14:paraId="727A2D84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Manage query resolution, quality control tasks, and clinical data management documentation.</w:t>
      </w:r>
    </w:p>
    <w:p w14:paraId="54312460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Issue queries within the clinical database for missing, inconsistent, illegible, or erroneous data, and follow through to resolution and close-out.</w:t>
      </w:r>
    </w:p>
    <w:p w14:paraId="7C4D67CA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Assist with clinical database closeout activities, including audit and listing reviews.</w:t>
      </w:r>
    </w:p>
    <w:p w14:paraId="4093A652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Communicate data issues and query trends to supervisors and cross-functional teams.</w:t>
      </w:r>
    </w:p>
    <w:p w14:paraId="7B606E07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Interact with colleagues in biostatistics, programming, clinical, project management, safety, medical coding, and site personnel.</w:t>
      </w:r>
    </w:p>
    <w:p w14:paraId="3D6A055E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Successfully perform all data management tasks with limited supervision.</w:t>
      </w:r>
    </w:p>
    <w:p w14:paraId="275CC6AF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Participate in study team meetings, communicating timelines and providing accurate resource estimations.</w:t>
      </w:r>
    </w:p>
    <w:p w14:paraId="2D3EF1C1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Ensure trial metrics are tracked, and study documentation and trial issues are accurately maintained.</w:t>
      </w:r>
    </w:p>
    <w:p w14:paraId="62CD4C35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Lead team training on data entry and query processes to meet study deadlines.</w:t>
      </w:r>
    </w:p>
    <w:p w14:paraId="78F177F3" w14:textId="77777777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Perform user acceptance testing (UAT) and maintain study specification trackers.</w:t>
      </w:r>
    </w:p>
    <w:p w14:paraId="659558F2" w14:textId="4CA88306" w:rsidR="00CF42D5" w:rsidRPr="00EE5032" w:rsidRDefault="00CF42D5" w:rsidP="00492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Execute monthly site payment reviews and generate error reports for clinical programming teams.</w:t>
      </w:r>
    </w:p>
    <w:p w14:paraId="53464831" w14:textId="7075784F" w:rsidR="00CF42D5" w:rsidRPr="00EE5032" w:rsidRDefault="00CF42D5" w:rsidP="00EE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Key Achievements:</w:t>
      </w:r>
    </w:p>
    <w:p w14:paraId="4A4C5C90" w14:textId="77777777" w:rsidR="00CF42D5" w:rsidRPr="00EE5032" w:rsidRDefault="00CF42D5" w:rsidP="00EE5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Successfully met all database lock deadlines.</w:t>
      </w:r>
    </w:p>
    <w:p w14:paraId="6E87D534" w14:textId="77777777" w:rsidR="00CF42D5" w:rsidRPr="00EE5032" w:rsidRDefault="00CF42D5" w:rsidP="00EE5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Introduced data validation improvements, enhancing operational efficiency.</w:t>
      </w:r>
    </w:p>
    <w:p w14:paraId="53BD6629" w14:textId="77777777" w:rsidR="00EE5032" w:rsidRDefault="00EE5032" w:rsidP="00FE14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577E85" w14:textId="77777777" w:rsidR="00EE5032" w:rsidRDefault="00EE5032" w:rsidP="00FE14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6A90FB" w14:textId="77777777" w:rsidR="00EE5032" w:rsidRDefault="00EE5032" w:rsidP="00FE14FB">
      <w:pPr>
        <w:spacing w:before="100" w:beforeAutospacing="1" w:after="100" w:afterAutospacing="1" w:line="240" w:lineRule="auto"/>
        <w:outlineLvl w:val="3"/>
        <w:rPr>
          <w:ins w:id="0" w:author="Havens, William" w:date="2025-01-16T11:32:00Z" w16du:dateUtc="2025-01-16T16:32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851265" w14:textId="77777777" w:rsidR="00EE5032" w:rsidRDefault="00EE5032" w:rsidP="00FE14FB">
      <w:pPr>
        <w:spacing w:before="100" w:beforeAutospacing="1" w:after="100" w:afterAutospacing="1" w:line="240" w:lineRule="auto"/>
        <w:outlineLvl w:val="3"/>
        <w:rPr>
          <w:ins w:id="1" w:author="Havens, William" w:date="2025-01-16T11:32:00Z" w16du:dateUtc="2025-01-16T16:32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29E5AC" w14:textId="15341136" w:rsidR="00FE14FB" w:rsidRPr="00FE14FB" w:rsidRDefault="00FE14FB" w:rsidP="00FE14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14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Central Review Coordinator</w:t>
      </w:r>
    </w:p>
    <w:p w14:paraId="3C5CB42D" w14:textId="77777777" w:rsidR="00FE14FB" w:rsidRPr="00FE14FB" w:rsidRDefault="00FE14FB" w:rsidP="00F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FB">
        <w:rPr>
          <w:rFonts w:ascii="Times New Roman" w:eastAsia="Times New Roman" w:hAnsi="Times New Roman" w:cs="Times New Roman"/>
          <w:b/>
          <w:bCs/>
          <w:sz w:val="24"/>
          <w:szCs w:val="24"/>
        </w:rPr>
        <w:t>ICON (formerly PRA Health Sciences)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t>, Blue Bell, PA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br/>
      </w:r>
      <w:r w:rsidRPr="00FE14FB">
        <w:rPr>
          <w:rFonts w:ascii="Times New Roman" w:eastAsia="Times New Roman" w:hAnsi="Times New Roman" w:cs="Times New Roman"/>
          <w:i/>
          <w:iCs/>
          <w:sz w:val="24"/>
          <w:szCs w:val="24"/>
        </w:rPr>
        <w:t>Apr 2017 – Oct 2021</w:t>
      </w:r>
    </w:p>
    <w:p w14:paraId="4B790122" w14:textId="77777777" w:rsidR="00FE14FB" w:rsidRPr="00EE5032" w:rsidRDefault="00FE14FB" w:rsidP="00F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Facilitated screening reviews and monitored data queries for clinical trials.</w:t>
      </w:r>
    </w:p>
    <w:p w14:paraId="7C2D4692" w14:textId="77777777" w:rsidR="00FE14FB" w:rsidRPr="00EE5032" w:rsidRDefault="00FE14FB" w:rsidP="00F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Compiled patient profiles and maintained study trackers for review timelines.</w:t>
      </w:r>
    </w:p>
    <w:p w14:paraId="6FF94B58" w14:textId="77777777" w:rsidR="00FE14FB" w:rsidRPr="00EE5032" w:rsidRDefault="00FE14FB" w:rsidP="00F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Prepared meeting agendas, maintained issue logs, and ensured quality dataset reviews.</w:t>
      </w:r>
    </w:p>
    <w:p w14:paraId="49CC55FF" w14:textId="77777777" w:rsidR="00FE14FB" w:rsidRPr="00EE5032" w:rsidRDefault="00FE14FB" w:rsidP="00F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Key Achievements: </w:t>
      </w:r>
    </w:p>
    <w:p w14:paraId="3F0BE82F" w14:textId="77777777" w:rsidR="00FE14FB" w:rsidRPr="00EE5032" w:rsidRDefault="00FE14FB" w:rsidP="00FE1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Improved query resolution workflows, reducing processing times.</w:t>
      </w:r>
    </w:p>
    <w:p w14:paraId="6ECC2235" w14:textId="77B74914" w:rsidR="000C743F" w:rsidRPr="00CF42D5" w:rsidRDefault="00FE14FB" w:rsidP="00EE5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</w:rPr>
        <w:t>Standardized internal review processes, enhancing team collaboration.</w:t>
      </w:r>
    </w:p>
    <w:p w14:paraId="4966ED38" w14:textId="482C83E1" w:rsidR="00FE14FB" w:rsidRPr="00FE14FB" w:rsidRDefault="00FE14FB" w:rsidP="00FE14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14FB">
        <w:rPr>
          <w:rFonts w:ascii="Times New Roman" w:eastAsia="Times New Roman" w:hAnsi="Times New Roman" w:cs="Times New Roman"/>
          <w:b/>
          <w:bCs/>
          <w:sz w:val="24"/>
          <w:szCs w:val="24"/>
        </w:rPr>
        <w:t>Therapeutic Data Analyst – Scientific Affairs</w:t>
      </w:r>
    </w:p>
    <w:p w14:paraId="0CA769D8" w14:textId="77777777" w:rsidR="00FE14FB" w:rsidRPr="00FE14FB" w:rsidRDefault="00FE14FB" w:rsidP="00F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FB">
        <w:rPr>
          <w:rFonts w:ascii="Times New Roman" w:eastAsia="Times New Roman" w:hAnsi="Times New Roman" w:cs="Times New Roman"/>
          <w:b/>
          <w:bCs/>
          <w:sz w:val="24"/>
          <w:szCs w:val="24"/>
        </w:rPr>
        <w:t>ICON (formerly PRA Health Sciences)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t>, Fort Washington, PA</w:t>
      </w:r>
      <w:r w:rsidRPr="00FE14FB">
        <w:rPr>
          <w:rFonts w:ascii="Times New Roman" w:eastAsia="Times New Roman" w:hAnsi="Times New Roman" w:cs="Times New Roman"/>
          <w:sz w:val="24"/>
          <w:szCs w:val="24"/>
        </w:rPr>
        <w:br/>
      </w:r>
      <w:r w:rsidRPr="00FE14FB">
        <w:rPr>
          <w:rFonts w:ascii="Times New Roman" w:eastAsia="Times New Roman" w:hAnsi="Times New Roman" w:cs="Times New Roman"/>
          <w:i/>
          <w:iCs/>
          <w:sz w:val="24"/>
          <w:szCs w:val="24"/>
        </w:rPr>
        <w:t>Jul 2014 – Mar 2017</w:t>
      </w:r>
    </w:p>
    <w:p w14:paraId="0D94378C" w14:textId="77777777" w:rsidR="00FE14FB" w:rsidRPr="00EE5032" w:rsidRDefault="00FE14FB" w:rsidP="00FE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Provided data analytic consulting for clinical and therapeutic expertise projects.</w:t>
      </w:r>
    </w:p>
    <w:p w14:paraId="0A23B28E" w14:textId="77777777" w:rsidR="00FE14FB" w:rsidRPr="00EE5032" w:rsidRDefault="00FE14FB" w:rsidP="00FE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Coordinated data availability, validation exercises, and client transfer reports.</w:t>
      </w:r>
    </w:p>
    <w:p w14:paraId="1685AA03" w14:textId="77777777" w:rsidR="00FE14FB" w:rsidRPr="00EE5032" w:rsidRDefault="00FE14FB" w:rsidP="00FE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Supported internal teams with metric reporting and issue tracking.</w:t>
      </w:r>
    </w:p>
    <w:p w14:paraId="20D7DFF3" w14:textId="77777777" w:rsidR="00FE14FB" w:rsidRPr="00EE5032" w:rsidRDefault="00FE14FB" w:rsidP="00FE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Key Achievements: </w:t>
      </w:r>
    </w:p>
    <w:p w14:paraId="14B74339" w14:textId="77777777" w:rsidR="00FE14FB" w:rsidRPr="00EE5032" w:rsidRDefault="00FE14FB" w:rsidP="00FE14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Enhanced database efficiency through meticulous maintenance and reporting.</w:t>
      </w:r>
    </w:p>
    <w:p w14:paraId="1032CD3E" w14:textId="77777777" w:rsidR="00FE14FB" w:rsidRPr="00FE14FB" w:rsidRDefault="00EE5032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F56EE9">
          <v:rect id="_x0000_i1027" style="width:0;height:1.5pt" o:hralign="center" o:hrstd="t" o:hr="t" fillcolor="#a0a0a0" stroked="f"/>
        </w:pict>
      </w:r>
    </w:p>
    <w:p w14:paraId="07F89041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C3C6EA2" w14:textId="29C835E8" w:rsidR="00EC423D" w:rsidRPr="00EE5032" w:rsidRDefault="000C743F" w:rsidP="00FE14F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  <w:b/>
          <w:bCs/>
        </w:rPr>
        <w:t>Bachelor of Arts</w:t>
      </w:r>
      <w:r w:rsidR="00EC423D" w:rsidRPr="00EE5032">
        <w:rPr>
          <w:rFonts w:ascii="Times New Roman" w:eastAsia="Times New Roman" w:hAnsi="Times New Roman" w:cs="Times New Roman"/>
          <w:b/>
          <w:bCs/>
        </w:rPr>
        <w:t xml:space="preserve"> in Letters, Arts &amp; Sciences</w:t>
      </w:r>
    </w:p>
    <w:p w14:paraId="077522F0" w14:textId="4D8EF657" w:rsidR="00FE14FB" w:rsidRPr="00FE14FB" w:rsidRDefault="00FE14FB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i/>
          <w:iCs/>
        </w:rPr>
        <w:t>The Pennsylvania State University, University Park, PA</w:t>
      </w:r>
      <w:r w:rsidRPr="00EC423D">
        <w:rPr>
          <w:rFonts w:ascii="Times New Roman" w:eastAsia="Times New Roman" w:hAnsi="Times New Roman" w:cs="Times New Roman"/>
          <w:sz w:val="24"/>
          <w:szCs w:val="24"/>
        </w:rPr>
        <w:br/>
      </w:r>
      <w:r w:rsidR="00EE5032">
        <w:rPr>
          <w:rFonts w:ascii="Times New Roman" w:eastAsia="Times New Roman" w:hAnsi="Times New Roman" w:cs="Times New Roman"/>
          <w:sz w:val="24"/>
          <w:szCs w:val="24"/>
        </w:rPr>
        <w:pict w14:anchorId="74ACC126">
          <v:rect id="_x0000_i1028" style="width:0;height:1.5pt" o:hralign="center" o:hrstd="t" o:hr="t" fillcolor="#a0a0a0" stroked="f"/>
        </w:pict>
      </w:r>
    </w:p>
    <w:p w14:paraId="33C9F920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14:paraId="66671358" w14:textId="4D7B848B" w:rsidR="00FE14FB" w:rsidRPr="00EE5032" w:rsidRDefault="00FE14FB" w:rsidP="00FE1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Clinical Trial Systems: </w:t>
      </w:r>
      <w:r w:rsidR="00F106BA" w:rsidRPr="00EE5032">
        <w:rPr>
          <w:rFonts w:ascii="Times New Roman" w:eastAsia="Times New Roman" w:hAnsi="Times New Roman" w:cs="Times New Roman"/>
        </w:rPr>
        <w:t>Veeva</w:t>
      </w:r>
      <w:r w:rsidR="005D037E" w:rsidRPr="00EE5032">
        <w:rPr>
          <w:rFonts w:ascii="Times New Roman" w:eastAsia="Times New Roman" w:hAnsi="Times New Roman" w:cs="Times New Roman"/>
        </w:rPr>
        <w:t xml:space="preserve">, </w:t>
      </w:r>
      <w:r w:rsidRPr="00EE5032">
        <w:rPr>
          <w:rFonts w:ascii="Times New Roman" w:eastAsia="Times New Roman" w:hAnsi="Times New Roman" w:cs="Times New Roman"/>
        </w:rPr>
        <w:t xml:space="preserve">Medidata RAVE, Oracle </w:t>
      </w:r>
      <w:r w:rsidR="00EE5032" w:rsidRPr="00EE5032">
        <w:rPr>
          <w:rFonts w:ascii="Times New Roman" w:eastAsia="Times New Roman" w:hAnsi="Times New Roman" w:cs="Times New Roman"/>
        </w:rPr>
        <w:t xml:space="preserve">Inform, </w:t>
      </w:r>
      <w:proofErr w:type="spellStart"/>
      <w:r w:rsidR="00EE5032" w:rsidRPr="00EE5032">
        <w:rPr>
          <w:rFonts w:ascii="Times New Roman" w:eastAsia="Times New Roman" w:hAnsi="Times New Roman" w:cs="Times New Roman"/>
        </w:rPr>
        <w:t>ClinTrial</w:t>
      </w:r>
      <w:proofErr w:type="spellEnd"/>
    </w:p>
    <w:p w14:paraId="1B5E0531" w14:textId="77777777" w:rsidR="00FE14FB" w:rsidRPr="00EE5032" w:rsidRDefault="00FE14FB" w:rsidP="00FE1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Document Management: Veeva Vault EDC &amp; eTMF</w:t>
      </w:r>
    </w:p>
    <w:p w14:paraId="00F9E3B3" w14:textId="77777777" w:rsidR="00FE14FB" w:rsidRPr="00EE5032" w:rsidRDefault="00FE14FB" w:rsidP="00FE1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Data Management: Spectrum, J-Review</w:t>
      </w:r>
    </w:p>
    <w:p w14:paraId="0DA0F4AA" w14:textId="77777777" w:rsidR="00FE14FB" w:rsidRPr="00EE5032" w:rsidRDefault="00FE14FB" w:rsidP="00FE1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Reporting Tools: SAS, </w:t>
      </w:r>
      <w:proofErr w:type="spellStart"/>
      <w:r w:rsidRPr="00EE5032">
        <w:rPr>
          <w:rFonts w:ascii="Times New Roman" w:eastAsia="Times New Roman" w:hAnsi="Times New Roman" w:cs="Times New Roman"/>
        </w:rPr>
        <w:t>GreenPhire</w:t>
      </w:r>
      <w:proofErr w:type="spellEnd"/>
    </w:p>
    <w:p w14:paraId="72D6DECB" w14:textId="77777777" w:rsidR="00FE14FB" w:rsidRPr="00FE14FB" w:rsidRDefault="00EE5032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7ACD36">
          <v:rect id="_x0000_i1029" style="width:0;height:1.5pt" o:hralign="center" o:hrstd="t" o:hr="t" fillcolor="#a0a0a0" stroked="f"/>
        </w:pict>
      </w:r>
    </w:p>
    <w:p w14:paraId="382E1090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5A3E3B74" w14:textId="289B814C" w:rsidR="00FE14FB" w:rsidRPr="00EE5032" w:rsidRDefault="00FE14FB" w:rsidP="00FE14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Medidata RAVE Certification </w:t>
      </w:r>
    </w:p>
    <w:p w14:paraId="207BB47F" w14:textId="6EB75A14" w:rsidR="00FE14FB" w:rsidRPr="00EE5032" w:rsidRDefault="00FE14FB" w:rsidP="00FE14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 xml:space="preserve">SPECTRUM Training </w:t>
      </w:r>
    </w:p>
    <w:p w14:paraId="44C8406E" w14:textId="56342028" w:rsidR="00FE14FB" w:rsidRPr="00EE5032" w:rsidRDefault="00FE14FB" w:rsidP="00FE14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E5032">
        <w:rPr>
          <w:rFonts w:ascii="Times New Roman" w:eastAsia="Times New Roman" w:hAnsi="Times New Roman" w:cs="Times New Roman"/>
        </w:rPr>
        <w:t>ClinTrial</w:t>
      </w:r>
      <w:proofErr w:type="spellEnd"/>
      <w:r w:rsidRPr="00EE5032">
        <w:rPr>
          <w:rFonts w:ascii="Times New Roman" w:eastAsia="Times New Roman" w:hAnsi="Times New Roman" w:cs="Times New Roman"/>
        </w:rPr>
        <w:t xml:space="preserve"> Training </w:t>
      </w:r>
    </w:p>
    <w:p w14:paraId="515CA310" w14:textId="77777777" w:rsidR="00FE14FB" w:rsidRPr="00FE14FB" w:rsidRDefault="00EE5032" w:rsidP="00FE1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1F5493">
          <v:rect id="_x0000_i1030" style="width:0;height:1.5pt" o:hralign="center" o:hrstd="t" o:hr="t" fillcolor="#a0a0a0" stroked="f"/>
        </w:pict>
      </w:r>
    </w:p>
    <w:p w14:paraId="69E87440" w14:textId="77777777" w:rsidR="00FE14FB" w:rsidRPr="00EE5032" w:rsidRDefault="00FE14FB" w:rsidP="00FE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Therapeutic Expertise</w:t>
      </w:r>
    </w:p>
    <w:p w14:paraId="15C0BA7B" w14:textId="77777777" w:rsidR="00FE14FB" w:rsidRPr="00EE5032" w:rsidRDefault="00FE14FB" w:rsidP="00FE14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Immunology: Lupus (SLE) – Phase II clinical trials</w:t>
      </w:r>
    </w:p>
    <w:p w14:paraId="1DBEC47F" w14:textId="77777777" w:rsidR="00FE14FB" w:rsidRPr="00EE5032" w:rsidRDefault="00FE14FB" w:rsidP="00FE14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E5032">
        <w:rPr>
          <w:rFonts w:ascii="Times New Roman" w:eastAsia="Times New Roman" w:hAnsi="Times New Roman" w:cs="Times New Roman"/>
        </w:rPr>
        <w:t>Respiratory &amp; Endocrine: Cystic Fibrosis – Phases III, IIIB</w:t>
      </w:r>
    </w:p>
    <w:p w14:paraId="742F3AE8" w14:textId="008D4F63" w:rsidR="00C3643D" w:rsidRPr="00CF42D5" w:rsidRDefault="00FE14FB" w:rsidP="00EC423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E5032">
        <w:rPr>
          <w:rFonts w:ascii="Times New Roman" w:eastAsia="Times New Roman" w:hAnsi="Times New Roman" w:cs="Times New Roman"/>
        </w:rPr>
        <w:t>Safety &amp; Laboratory: Various indications</w:t>
      </w:r>
    </w:p>
    <w:sectPr w:rsidR="00C3643D" w:rsidRPr="00CF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680"/>
    <w:multiLevelType w:val="multilevel"/>
    <w:tmpl w:val="BBD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D2B"/>
    <w:multiLevelType w:val="multilevel"/>
    <w:tmpl w:val="BAE4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086F"/>
    <w:multiLevelType w:val="multilevel"/>
    <w:tmpl w:val="998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46B7"/>
    <w:multiLevelType w:val="multilevel"/>
    <w:tmpl w:val="58A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B7E85"/>
    <w:multiLevelType w:val="multilevel"/>
    <w:tmpl w:val="1D9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47EA8"/>
    <w:multiLevelType w:val="multilevel"/>
    <w:tmpl w:val="90C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3B6"/>
    <w:multiLevelType w:val="multilevel"/>
    <w:tmpl w:val="A10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10E52"/>
    <w:multiLevelType w:val="multilevel"/>
    <w:tmpl w:val="39C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76331"/>
    <w:multiLevelType w:val="multilevel"/>
    <w:tmpl w:val="4CC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1192C"/>
    <w:multiLevelType w:val="multilevel"/>
    <w:tmpl w:val="E72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8087F"/>
    <w:multiLevelType w:val="multilevel"/>
    <w:tmpl w:val="567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36228"/>
    <w:multiLevelType w:val="multilevel"/>
    <w:tmpl w:val="B5A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81896">
    <w:abstractNumId w:val="4"/>
  </w:num>
  <w:num w:numId="2" w16cid:durableId="449590534">
    <w:abstractNumId w:val="7"/>
  </w:num>
  <w:num w:numId="3" w16cid:durableId="1666933801">
    <w:abstractNumId w:val="2"/>
  </w:num>
  <w:num w:numId="4" w16cid:durableId="1094401527">
    <w:abstractNumId w:val="8"/>
  </w:num>
  <w:num w:numId="5" w16cid:durableId="1804616570">
    <w:abstractNumId w:val="6"/>
  </w:num>
  <w:num w:numId="6" w16cid:durableId="1449809935">
    <w:abstractNumId w:val="10"/>
  </w:num>
  <w:num w:numId="7" w16cid:durableId="305014515">
    <w:abstractNumId w:val="5"/>
  </w:num>
  <w:num w:numId="8" w16cid:durableId="2121296245">
    <w:abstractNumId w:val="0"/>
  </w:num>
  <w:num w:numId="9" w16cid:durableId="2125727040">
    <w:abstractNumId w:val="3"/>
  </w:num>
  <w:num w:numId="10" w16cid:durableId="338390844">
    <w:abstractNumId w:val="9"/>
  </w:num>
  <w:num w:numId="11" w16cid:durableId="1582762585">
    <w:abstractNumId w:val="1"/>
  </w:num>
  <w:num w:numId="12" w16cid:durableId="77425367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vens, William">
    <w15:presenceInfo w15:providerId="AD" w15:userId="S::William.Havens@iconplc.com::46910f28-3007-4b8b-ba89-be7c16a02f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B"/>
    <w:rsid w:val="00070AE8"/>
    <w:rsid w:val="000C743F"/>
    <w:rsid w:val="002C72CF"/>
    <w:rsid w:val="00381F02"/>
    <w:rsid w:val="005D037E"/>
    <w:rsid w:val="008810FE"/>
    <w:rsid w:val="00AD5407"/>
    <w:rsid w:val="00C27B34"/>
    <w:rsid w:val="00C3643D"/>
    <w:rsid w:val="00CF42D5"/>
    <w:rsid w:val="00D01222"/>
    <w:rsid w:val="00E3109D"/>
    <w:rsid w:val="00EC423D"/>
    <w:rsid w:val="00EE5032"/>
    <w:rsid w:val="00F106BA"/>
    <w:rsid w:val="00F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CBAC459"/>
  <w15:chartTrackingRefBased/>
  <w15:docId w15:val="{3A29776B-80A9-4006-962C-C9300226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14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4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14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4FB"/>
    <w:rPr>
      <w:b/>
      <w:bCs/>
    </w:rPr>
  </w:style>
  <w:style w:type="character" w:styleId="Emphasis">
    <w:name w:val="Emphasis"/>
    <w:basedOn w:val="DefaultParagraphFont"/>
    <w:uiPriority w:val="20"/>
    <w:qFormat/>
    <w:rsid w:val="00FE14FB"/>
    <w:rPr>
      <w:i/>
      <w:iCs/>
    </w:rPr>
  </w:style>
  <w:style w:type="paragraph" w:styleId="Revision">
    <w:name w:val="Revision"/>
    <w:hidden/>
    <w:uiPriority w:val="99"/>
    <w:semiHidden/>
    <w:rsid w:val="00EC4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2851</Characters>
  <Application>Microsoft Office Word</Application>
  <DocSecurity>4</DocSecurity>
  <Lines>23</Lines>
  <Paragraphs>6</Paragraphs>
  <ScaleCrop>false</ScaleCrop>
  <Company>MLHS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Havens, Charlene</dc:creator>
  <cp:keywords/>
  <dc:description/>
  <cp:lastModifiedBy>Havens, William</cp:lastModifiedBy>
  <cp:revision>2</cp:revision>
  <dcterms:created xsi:type="dcterms:W3CDTF">2025-01-16T16:33:00Z</dcterms:created>
  <dcterms:modified xsi:type="dcterms:W3CDTF">2025-01-16T16:33:00Z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3fbf10-3297-4327-bf73-27d15f2d6bd0_Enabled">
    <vt:lpwstr>true</vt:lpwstr>
  </property>
  <property fmtid="{D5CDD505-2E9C-101B-9397-08002B2CF9AE}" pid="3" name="MSIP_Label_e33fbf10-3297-4327-bf73-27d15f2d6bd0_SetDate">
    <vt:lpwstr>2025-01-14T20:33:36Z</vt:lpwstr>
  </property>
  <property fmtid="{D5CDD505-2E9C-101B-9397-08002B2CF9AE}" pid="4" name="MSIP_Label_e33fbf10-3297-4327-bf73-27d15f2d6bd0_Method">
    <vt:lpwstr>Standard</vt:lpwstr>
  </property>
  <property fmtid="{D5CDD505-2E9C-101B-9397-08002B2CF9AE}" pid="5" name="MSIP_Label_e33fbf10-3297-4327-bf73-27d15f2d6bd0_Name">
    <vt:lpwstr>Confidential – Any Recipient Only</vt:lpwstr>
  </property>
  <property fmtid="{D5CDD505-2E9C-101B-9397-08002B2CF9AE}" pid="6" name="MSIP_Label_e33fbf10-3297-4327-bf73-27d15f2d6bd0_SiteId">
    <vt:lpwstr>06fe4af5-9412-436c-acdb-444ee0010489</vt:lpwstr>
  </property>
  <property fmtid="{D5CDD505-2E9C-101B-9397-08002B2CF9AE}" pid="7" name="MSIP_Label_e33fbf10-3297-4327-bf73-27d15f2d6bd0_ActionId">
    <vt:lpwstr>fc53cb47-1de8-434d-9be7-1ea411e6dc62</vt:lpwstr>
  </property>
  <property fmtid="{D5CDD505-2E9C-101B-9397-08002B2CF9AE}" pid="8" name="MSIP_Label_e33fbf10-3297-4327-bf73-27d15f2d6bd0_ContentBits">
    <vt:lpwstr>0</vt:lpwstr>
  </property>
</Properties>
</file>